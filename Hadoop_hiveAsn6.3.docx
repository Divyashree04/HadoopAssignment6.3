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bCs/>
          <w:lang w:val="en-US"/>
        </w:rPr>
      </w:pPr>
      <w:r>
        <w:rPr>
          <w:b/>
          <w:bCs/>
          <w:lang w:val="en-US"/>
        </w:rPr>
        <w:t>Assignment Hive6.3</w:t>
      </w:r>
    </w:p>
    <w:p>
      <w:pPr>
        <w:pStyle w:val="3"/>
        <w:rPr>
          <w:rStyle w:val="5"/>
          <w:rFonts w:ascii="Lato" w:hAnsi="Lato" w:eastAsia="Lato" w:cs="Lato"/>
          <w:i w:val="0"/>
          <w:caps w:val="0"/>
          <w:color w:val="333333"/>
          <w:spacing w:val="0"/>
          <w:sz w:val="24"/>
          <w:szCs w:val="24"/>
          <w:shd w:val="clear" w:fill="FFFFFF"/>
        </w:rPr>
      </w:pPr>
      <w:r>
        <w:rPr>
          <w:color w:val="0000FF"/>
          <w:sz w:val="28"/>
          <w:szCs w:val="28"/>
          <w:lang w:val="en-US"/>
        </w:rPr>
        <w:t xml:space="preserve">Explain </w:t>
      </w:r>
      <w:r>
        <w:rPr>
          <w:color w:val="0000FF"/>
          <w:sz w:val="28"/>
          <w:szCs w:val="28"/>
        </w:rPr>
        <w:t>Hive architecture</w:t>
      </w:r>
      <w:r>
        <w:rPr>
          <w:color w:val="0000FF"/>
          <w:sz w:val="28"/>
          <w:szCs w:val="28"/>
          <w:lang w:val="en-US"/>
        </w:rPr>
        <w:t xml:space="preserve"> in brief</w:t>
      </w:r>
    </w:p>
    <w:p>
      <w:pPr>
        <w:jc w:val="center"/>
        <w:rPr>
          <w:rStyle w:val="5"/>
          <w:rFonts w:ascii="Lato" w:hAnsi="Lato" w:eastAsia="Lato" w:cs="Lato"/>
          <w:i w:val="0"/>
          <w:caps w:val="0"/>
          <w:color w:val="333333"/>
          <w:spacing w:val="0"/>
          <w:sz w:val="24"/>
          <w:szCs w:val="24"/>
          <w:shd w:val="clear" w:fill="FFFFFF"/>
        </w:rPr>
      </w:pPr>
      <w:r>
        <w:drawing>
          <wp:inline distT="0" distB="0" distL="114300" distR="114300">
            <wp:extent cx="5160645" cy="33470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60645" cy="3347085"/>
                    </a:xfrm>
                    <a:prstGeom prst="rect">
                      <a:avLst/>
                    </a:prstGeom>
                    <a:noFill/>
                    <a:ln w="9525">
                      <a:noFill/>
                    </a:ln>
                  </pic:spPr>
                </pic:pic>
              </a:graphicData>
            </a:graphic>
          </wp:inline>
        </w:drawing>
      </w:r>
    </w:p>
    <w:p>
      <w:pPr>
        <w:rPr>
          <w:rStyle w:val="5"/>
          <w:rFonts w:hint="default" w:ascii="Times New Roman" w:hAnsi="Times New Roman" w:eastAsia="Lato" w:cs="Times New Roman"/>
          <w:i w:val="0"/>
          <w:caps w:val="0"/>
          <w:color w:val="333333"/>
          <w:spacing w:val="0"/>
          <w:sz w:val="24"/>
          <w:szCs w:val="24"/>
          <w:shd w:val="clear" w:fill="FFFFFF"/>
        </w:rPr>
      </w:pPr>
    </w:p>
    <w:p>
      <w:pPr>
        <w:rPr>
          <w:rStyle w:val="4"/>
          <w:rFonts w:hint="default" w:ascii="Times New Roman" w:hAnsi="Times New Roman" w:cs="Times New Roman"/>
          <w:sz w:val="24"/>
          <w:szCs w:val="24"/>
        </w:rPr>
      </w:pPr>
      <w:r>
        <w:rPr>
          <w:rStyle w:val="4"/>
          <w:rFonts w:hint="default" w:ascii="Times New Roman" w:hAnsi="Times New Roman" w:cs="Times New Roman"/>
          <w:sz w:val="24"/>
          <w:szCs w:val="24"/>
        </w:rPr>
        <w:t>The above diagram shows the basic Hadoop Hive architecture. </w:t>
      </w:r>
    </w:p>
    <w:p>
      <w:pPr>
        <w:pStyle w:val="3"/>
        <w:rPr>
          <w:rStyle w:val="4"/>
          <w:rFonts w:hint="default" w:ascii="Times New Roman" w:hAnsi="Times New Roman" w:cs="Times New Roman"/>
          <w:sz w:val="24"/>
          <w:szCs w:val="24"/>
        </w:rPr>
      </w:pPr>
      <w:r>
        <w:rPr>
          <w:rStyle w:val="4"/>
          <w:rFonts w:hint="default" w:ascii="Times New Roman" w:hAnsi="Times New Roman" w:cs="Times New Roman"/>
          <w:sz w:val="24"/>
          <w:szCs w:val="24"/>
        </w:rPr>
        <w:t>Primarily The diagram represents</w:t>
      </w:r>
      <w:r>
        <w:rPr>
          <w:rStyle w:val="4"/>
          <w:rFonts w:hint="default" w:ascii="Times New Roman" w:hAnsi="Times New Roman" w:cs="Times New Roman"/>
          <w:b/>
          <w:bCs/>
          <w:sz w:val="24"/>
          <w:szCs w:val="24"/>
        </w:rPr>
        <w:t xml:space="preserve"> CLI (</w:t>
      </w:r>
      <w:r>
        <w:rPr>
          <w:rStyle w:val="4"/>
          <w:rFonts w:hint="default" w:ascii="Times New Roman" w:hAnsi="Times New Roman" w:cs="Times New Roman"/>
          <w:sz w:val="24"/>
          <w:szCs w:val="24"/>
        </w:rPr>
        <w:t>Command Line</w:t>
      </w:r>
      <w:r>
        <w:rPr>
          <w:rStyle w:val="4"/>
          <w:rFonts w:hint="default" w:ascii="Times New Roman" w:hAnsi="Times New Roman" w:cs="Times New Roman"/>
          <w:sz w:val="24"/>
          <w:szCs w:val="24"/>
          <w:lang w:val="en-US"/>
        </w:rPr>
        <w:t xml:space="preserve"> </w:t>
      </w:r>
      <w:r>
        <w:rPr>
          <w:rStyle w:val="4"/>
          <w:rFonts w:hint="default" w:ascii="Times New Roman" w:hAnsi="Times New Roman" w:cs="Times New Roman"/>
          <w:sz w:val="24"/>
          <w:szCs w:val="24"/>
        </w:rPr>
        <w:t>Interface),</w:t>
      </w:r>
      <w:r>
        <w:rPr>
          <w:rStyle w:val="4"/>
          <w:rFonts w:hint="default" w:ascii="Times New Roman" w:hAnsi="Times New Roman" w:cs="Times New Roman"/>
          <w:b/>
          <w:bCs/>
          <w:sz w:val="24"/>
          <w:szCs w:val="24"/>
        </w:rPr>
        <w:t>JDBC/ODBC</w:t>
      </w:r>
      <w:r>
        <w:rPr>
          <w:rStyle w:val="4"/>
          <w:rFonts w:hint="default" w:ascii="Times New Roman" w:hAnsi="Times New Roman" w:cs="Times New Roman"/>
          <w:sz w:val="24"/>
          <w:szCs w:val="24"/>
        </w:rPr>
        <w:t xml:space="preserve"> and </w:t>
      </w:r>
      <w:r>
        <w:rPr>
          <w:rStyle w:val="4"/>
          <w:rFonts w:hint="default" w:ascii="Times New Roman" w:hAnsi="Times New Roman" w:cs="Times New Roman"/>
          <w:b/>
          <w:bCs/>
          <w:sz w:val="24"/>
          <w:szCs w:val="24"/>
        </w:rPr>
        <w:t xml:space="preserve">Web GUI </w:t>
      </w:r>
      <w:r>
        <w:rPr>
          <w:rStyle w:val="4"/>
          <w:rFonts w:hint="default" w:ascii="Times New Roman" w:hAnsi="Times New Roman" w:cs="Times New Roman"/>
          <w:sz w:val="24"/>
          <w:szCs w:val="24"/>
        </w:rPr>
        <w:t>(Web Graphical User Interface ).</w:t>
      </w:r>
    </w:p>
    <w:p>
      <w:pPr>
        <w:pStyle w:val="3"/>
        <w:rPr>
          <w:rStyle w:val="4"/>
          <w:rFonts w:hint="default" w:ascii="Times New Roman" w:hAnsi="Times New Roman" w:cs="Times New Roman"/>
          <w:sz w:val="24"/>
          <w:szCs w:val="24"/>
        </w:rPr>
      </w:pPr>
      <w:r>
        <w:rPr>
          <w:rStyle w:val="4"/>
          <w:rFonts w:hint="default" w:ascii="Times New Roman" w:hAnsi="Times New Roman" w:cs="Times New Roman"/>
          <w:sz w:val="24"/>
          <w:szCs w:val="24"/>
        </w:rPr>
        <w:t>This represents when user comes with CLI(Hive Terminal) it directly connected to Hive Drivers,When User comes with JDBC/ODBC(JDBC Program) at that time by using API(Thrift Server) it connected to Hive driver and when the user comes with Web GUI(Ambari server) it directly connected to Hive Driver.</w:t>
      </w:r>
    </w:p>
    <w:p>
      <w:pPr>
        <w:pStyle w:val="3"/>
        <w:rPr>
          <w:rStyle w:val="4"/>
          <w:rFonts w:hint="default" w:ascii="Times New Roman" w:hAnsi="Times New Roman" w:cs="Times New Roman"/>
          <w:sz w:val="24"/>
          <w:szCs w:val="24"/>
        </w:rPr>
      </w:pPr>
      <w:r>
        <w:rPr>
          <w:rStyle w:val="4"/>
          <w:rFonts w:hint="default" w:ascii="Times New Roman" w:hAnsi="Times New Roman" w:cs="Times New Roman"/>
          <w:sz w:val="24"/>
          <w:szCs w:val="24"/>
        </w:rPr>
        <w:t xml:space="preserve">The hive driver receives the </w:t>
      </w:r>
      <w:r>
        <w:rPr>
          <w:rStyle w:val="4"/>
          <w:rFonts w:hint="default" w:ascii="Times New Roman" w:hAnsi="Times New Roman" w:cs="Times New Roman"/>
          <w:b/>
          <w:bCs/>
          <w:sz w:val="24"/>
          <w:szCs w:val="24"/>
        </w:rPr>
        <w:t>tasks</w:t>
      </w:r>
      <w:r>
        <w:rPr>
          <w:rStyle w:val="4"/>
          <w:rFonts w:hint="default" w:ascii="Times New Roman" w:hAnsi="Times New Roman" w:cs="Times New Roman"/>
          <w:sz w:val="24"/>
          <w:szCs w:val="24"/>
        </w:rPr>
        <w:t>(Queries) from user and send to Hadoop architecture.</w:t>
      </w:r>
    </w:p>
    <w:p>
      <w:pPr>
        <w:pStyle w:val="3"/>
        <w:rPr>
          <w:rStyle w:val="4"/>
          <w:rFonts w:hint="default" w:ascii="Times New Roman" w:hAnsi="Times New Roman" w:cs="Times New Roman"/>
          <w:sz w:val="24"/>
          <w:szCs w:val="24"/>
        </w:rPr>
      </w:pPr>
      <w:r>
        <w:rPr>
          <w:rStyle w:val="4"/>
          <w:rFonts w:hint="default" w:ascii="Times New Roman" w:hAnsi="Times New Roman" w:cs="Times New Roman"/>
          <w:sz w:val="24"/>
          <w:szCs w:val="24"/>
        </w:rPr>
        <w:t>The Hadoop architecture uses name node,data node,job tracker and task tracker for receiving and dividing the work what Hive sends to Hadoop </w:t>
      </w:r>
    </w:p>
    <w:p>
      <w:pPr>
        <w:pStyle w:val="3"/>
        <w:rPr>
          <w:rStyle w:val="4"/>
          <w:rFonts w:hint="default" w:ascii="Times New Roman" w:hAnsi="Times New Roman" w:cs="Times New Roman"/>
          <w:sz w:val="24"/>
          <w:szCs w:val="24"/>
        </w:rPr>
      </w:pPr>
      <w:r>
        <w:rPr>
          <w:rStyle w:val="4"/>
          <w:rFonts w:hint="default" w:ascii="Times New Roman" w:hAnsi="Times New Roman" w:cs="Times New Roman"/>
          <w:sz w:val="24"/>
          <w:szCs w:val="24"/>
        </w:rPr>
        <w:t>The below diagram represents clear internal Hadoop Hive Architecture </w:t>
      </w:r>
    </w:p>
    <w:p>
      <w:pPr>
        <w:pStyle w:val="3"/>
        <w:rPr>
          <w:rStyle w:val="4"/>
          <w:rFonts w:hint="default" w:asciiTheme="minorAscii"/>
          <w:b/>
          <w:bCs/>
          <w:sz w:val="24"/>
          <w:szCs w:val="24"/>
        </w:rPr>
      </w:pPr>
    </w:p>
    <w:p>
      <w:pPr>
        <w:pStyle w:val="3"/>
        <w:rPr>
          <w:rStyle w:val="4"/>
          <w:rFonts w:hint="default" w:asciiTheme="minorAscii"/>
          <w:b/>
          <w:bCs/>
          <w:sz w:val="24"/>
          <w:szCs w:val="24"/>
        </w:rPr>
      </w:pPr>
    </w:p>
    <w:p>
      <w:pPr>
        <w:pStyle w:val="3"/>
        <w:rPr>
          <w:rStyle w:val="4"/>
          <w:rFonts w:hint="eastAsia" w:asciiTheme="minorAscii"/>
          <w:b/>
          <w:bCs/>
          <w:sz w:val="24"/>
          <w:szCs w:val="24"/>
        </w:rPr>
      </w:pPr>
      <w:bookmarkStart w:id="0" w:name="_GoBack"/>
      <w:r>
        <w:drawing>
          <wp:inline distT="0" distB="0" distL="114300" distR="114300">
            <wp:extent cx="5347335" cy="3529330"/>
            <wp:effectExtent l="0" t="0" r="571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347335" cy="3529330"/>
                    </a:xfrm>
                    <a:prstGeom prst="rect">
                      <a:avLst/>
                    </a:prstGeom>
                    <a:noFill/>
                    <a:ln w="9525">
                      <a:noFill/>
                    </a:ln>
                  </pic:spPr>
                </pic:pic>
              </a:graphicData>
            </a:graphic>
          </wp:inline>
        </w:drawing>
      </w:r>
      <w:bookmarkEnd w:id="0"/>
    </w:p>
    <w:p>
      <w:pPr>
        <w:rPr>
          <w:rFonts w:hint="eastAsia" w:asciiTheme="minorEastAsia" w:hAnsiTheme="minorEastAsia" w:eastAsiaTheme="minorEastAsia" w:cstheme="minorEastAsia"/>
          <w:b/>
          <w:bCs/>
          <w:sz w:val="28"/>
          <w:szCs w:val="28"/>
        </w:rPr>
      </w:pPr>
    </w:p>
    <w:p>
      <w:pPr>
        <w:pStyle w:val="3"/>
        <w:rPr>
          <w:rFonts w:hint="default" w:ascii="Times New Roman" w:hAnsi="Times New Roman" w:cs="Times New Roman"/>
          <w:sz w:val="24"/>
          <w:szCs w:val="24"/>
        </w:rPr>
      </w:pPr>
      <w:r>
        <w:rPr>
          <w:rFonts w:hint="default" w:ascii="Times New Roman" w:hAnsi="Times New Roman" w:cs="Times New Roman"/>
          <w:sz w:val="24"/>
          <w:szCs w:val="24"/>
        </w:rPr>
        <w:t>The above diagram shows how a typical query flows through the system</w:t>
      </w:r>
    </w:p>
    <w:p>
      <w:pPr>
        <w:pStyle w:val="3"/>
        <w:rPr>
          <w:rFonts w:hint="default" w:ascii="Times New Roman" w:hAnsi="Times New Roman" w:cs="Times New Roman"/>
          <w:sz w:val="24"/>
          <w:szCs w:val="24"/>
        </w:rPr>
      </w:pPr>
      <w:r>
        <w:rPr>
          <w:rFonts w:hint="default" w:ascii="Times New Roman" w:hAnsi="Times New Roman" w:cs="Times New Roman"/>
          <w:b/>
          <w:bCs/>
          <w:sz w:val="24"/>
          <w:szCs w:val="24"/>
        </w:rPr>
        <w:t>Step 1</w:t>
      </w:r>
      <w:r>
        <w:rPr>
          <w:rFonts w:hint="default" w:ascii="Times New Roman" w:hAnsi="Times New Roman" w:cs="Times New Roman"/>
          <w:sz w:val="24"/>
          <w:szCs w:val="24"/>
        </w:rPr>
        <w:t xml:space="preserve"> :- The UI calls the execute interface to the Driver</w:t>
      </w:r>
    </w:p>
    <w:p>
      <w:pPr>
        <w:pStyle w:val="3"/>
        <w:rPr>
          <w:rFonts w:hint="default" w:ascii="Times New Roman" w:hAnsi="Times New Roman" w:cs="Times New Roman"/>
          <w:sz w:val="24"/>
          <w:szCs w:val="24"/>
        </w:rPr>
      </w:pPr>
      <w:r>
        <w:rPr>
          <w:rFonts w:hint="default" w:ascii="Times New Roman" w:hAnsi="Times New Roman" w:cs="Times New Roman"/>
          <w:b/>
          <w:bCs/>
          <w:sz w:val="24"/>
          <w:szCs w:val="24"/>
        </w:rPr>
        <w:t>Step 2</w:t>
      </w:r>
      <w:r>
        <w:rPr>
          <w:rFonts w:hint="default" w:ascii="Times New Roman" w:hAnsi="Times New Roman" w:cs="Times New Roman"/>
          <w:sz w:val="24"/>
          <w:szCs w:val="24"/>
        </w:rPr>
        <w:t xml:space="preserve"> :- The Driver creates a session handle for the query and sends the query to the compiler to generate an execution plan</w:t>
      </w:r>
    </w:p>
    <w:p>
      <w:pPr>
        <w:pStyle w:val="3"/>
        <w:rPr>
          <w:rFonts w:hint="default" w:ascii="Times New Roman" w:hAnsi="Times New Roman" w:cs="Times New Roman"/>
          <w:sz w:val="24"/>
          <w:szCs w:val="24"/>
        </w:rPr>
      </w:pPr>
      <w:r>
        <w:rPr>
          <w:rFonts w:hint="default" w:ascii="Times New Roman" w:hAnsi="Times New Roman" w:cs="Times New Roman"/>
          <w:b/>
          <w:bCs/>
          <w:sz w:val="24"/>
          <w:szCs w:val="24"/>
        </w:rPr>
        <w:t>Step 3&amp;4</w:t>
      </w:r>
      <w:r>
        <w:rPr>
          <w:rFonts w:hint="default" w:ascii="Times New Roman" w:hAnsi="Times New Roman" w:cs="Times New Roman"/>
          <w:sz w:val="24"/>
          <w:szCs w:val="24"/>
        </w:rPr>
        <w:t xml:space="preserve"> :- The compiler needs the </w:t>
      </w:r>
      <w:r>
        <w:rPr>
          <w:rFonts w:hint="default" w:ascii="Times New Roman" w:hAnsi="Times New Roman" w:cs="Times New Roman"/>
          <w:sz w:val="24"/>
          <w:szCs w:val="24"/>
          <w:lang w:val="en-US"/>
        </w:rPr>
        <w:t>meta data</w:t>
      </w:r>
      <w:r>
        <w:rPr>
          <w:rFonts w:hint="default" w:ascii="Times New Roman" w:hAnsi="Times New Roman" w:cs="Times New Roman"/>
          <w:sz w:val="24"/>
          <w:szCs w:val="24"/>
        </w:rPr>
        <w:t xml:space="preserve"> so send a request for getMetaData and receives the sendMetaData request from MetaStore.</w:t>
      </w:r>
    </w:p>
    <w:p>
      <w:pPr>
        <w:pStyle w:val="3"/>
        <w:rPr>
          <w:rFonts w:hint="default" w:ascii="Times New Roman" w:hAnsi="Times New Roman" w:cs="Times New Roman"/>
          <w:sz w:val="24"/>
          <w:szCs w:val="24"/>
        </w:rPr>
      </w:pPr>
      <w:r>
        <w:rPr>
          <w:rFonts w:hint="default" w:ascii="Times New Roman" w:hAnsi="Times New Roman" w:cs="Times New Roman"/>
          <w:b/>
          <w:bCs/>
          <w:sz w:val="24"/>
          <w:szCs w:val="24"/>
        </w:rPr>
        <w:t>Step 5</w:t>
      </w:r>
      <w:r>
        <w:rPr>
          <w:rFonts w:hint="default" w:ascii="Times New Roman" w:hAnsi="Times New Roman" w:cs="Times New Roman"/>
          <w:sz w:val="24"/>
          <w:szCs w:val="24"/>
        </w:rPr>
        <w:t xml:space="preserve"> :- This metadata is used to </w:t>
      </w:r>
      <w:r>
        <w:rPr>
          <w:rFonts w:hint="default" w:cs="Times New Roman"/>
          <w:sz w:val="24"/>
          <w:szCs w:val="24"/>
          <w:lang w:val="en-US"/>
        </w:rPr>
        <w:t>type check</w:t>
      </w:r>
      <w:r>
        <w:rPr>
          <w:rFonts w:hint="default" w:ascii="Times New Roman" w:hAnsi="Times New Roman" w:cs="Times New Roman"/>
          <w:sz w:val="24"/>
          <w:szCs w:val="24"/>
        </w:rPr>
        <w:t xml:space="preserve">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pPr>
        <w:pStyle w:val="3"/>
        <w:rPr>
          <w:rFonts w:hint="default" w:ascii="Times New Roman" w:hAnsi="Times New Roman" w:cs="Times New Roman"/>
          <w:sz w:val="24"/>
          <w:szCs w:val="24"/>
        </w:rPr>
      </w:pPr>
      <w:r>
        <w:rPr>
          <w:rFonts w:hint="default" w:ascii="Times New Roman" w:hAnsi="Times New Roman" w:cs="Times New Roman"/>
          <w:b/>
          <w:bCs/>
          <w:sz w:val="24"/>
          <w:szCs w:val="24"/>
        </w:rPr>
        <w:t>Step 6</w:t>
      </w:r>
      <w:r>
        <w:rPr>
          <w:rFonts w:hint="default" w:ascii="Times New Roman" w:hAnsi="Times New Roman" w:cs="Times New Roman"/>
          <w:sz w:val="24"/>
          <w:szCs w:val="24"/>
        </w:rPr>
        <w:t xml:space="preserve"> :-  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tree.Once the output generate  it is written to a temporary HDFS file though the serializer. The temporary files are used to provide the to subsequent map/reduce stages of the plan.For DML operations the final temporary file is moved to the table’s location</w:t>
      </w:r>
    </w:p>
    <w:p>
      <w:pPr>
        <w:pStyle w:val="3"/>
        <w:rPr>
          <w:rFonts w:hint="default" w:cs="Times New Roman"/>
          <w:sz w:val="24"/>
          <w:szCs w:val="24"/>
          <w:lang w:val="en-US"/>
        </w:rPr>
      </w:pPr>
      <w:r>
        <w:rPr>
          <w:rFonts w:hint="default" w:ascii="Times New Roman" w:hAnsi="Times New Roman" w:cs="Times New Roman"/>
          <w:b/>
          <w:bCs/>
          <w:sz w:val="24"/>
          <w:szCs w:val="24"/>
        </w:rPr>
        <w:t>Step 7&amp;8&amp;9</w:t>
      </w:r>
      <w:r>
        <w:rPr>
          <w:rFonts w:hint="default" w:ascii="Times New Roman" w:hAnsi="Times New Roman" w:cs="Times New Roman"/>
          <w:sz w:val="24"/>
          <w:szCs w:val="24"/>
        </w:rPr>
        <w:t xml:space="preserve"> :-  For queries, the contents of the temporary file are read by the execution engine directly from HDFS as part of the fetch call from the Driver</w:t>
      </w:r>
      <w:r>
        <w:rPr>
          <w:rFonts w:hint="default" w:cs="Times New Roman"/>
          <w:sz w:val="24"/>
          <w:szCs w:val="24"/>
          <w:lang w:val="en-US"/>
        </w:rPr>
        <w:t>.</w:t>
      </w:r>
    </w:p>
    <w:p>
      <w:pPr>
        <w:pStyle w:val="3"/>
        <w:rPr>
          <w:rFonts w:hint="default" w:cs="Times New Roman"/>
          <w:sz w:val="24"/>
          <w:szCs w:val="24"/>
          <w:lang w:val="en-US"/>
        </w:rPr>
      </w:pPr>
    </w:p>
    <w:p>
      <w:pPr>
        <w:pStyle w:val="3"/>
        <w:rPr>
          <w:rFonts w:hint="default" w:cs="Times New Roman"/>
          <w:b w:val="0"/>
          <w:bCs w:val="0"/>
          <w:sz w:val="24"/>
          <w:szCs w:val="24"/>
          <w:lang w:val="en-US"/>
        </w:rPr>
      </w:pPr>
      <w:r>
        <w:rPr>
          <w:rFonts w:hint="default" w:cs="Times New Roman"/>
          <w:b w:val="0"/>
          <w:bCs w:val="0"/>
          <w:sz w:val="24"/>
          <w:szCs w:val="24"/>
          <w:lang w:val="en-US"/>
        </w:rPr>
        <w:t xml:space="preserve"> </w:t>
      </w:r>
    </w:p>
    <w:p>
      <w:pPr>
        <w:pStyle w:val="3"/>
        <w:rPr>
          <w:color w:val="0000FF"/>
          <w:sz w:val="28"/>
          <w:szCs w:val="28"/>
        </w:rPr>
      </w:pPr>
      <w:r>
        <w:rPr>
          <w:color w:val="0000FF"/>
          <w:sz w:val="28"/>
          <w:szCs w:val="28"/>
          <w:lang w:val="en-US"/>
        </w:rPr>
        <w:t xml:space="preserve">Explain </w:t>
      </w:r>
      <w:r>
        <w:rPr>
          <w:color w:val="0000FF"/>
          <w:sz w:val="28"/>
          <w:szCs w:val="28"/>
        </w:rPr>
        <w:t xml:space="preserve">Hive </w:t>
      </w:r>
      <w:r>
        <w:rPr>
          <w:color w:val="0000FF"/>
          <w:sz w:val="28"/>
          <w:szCs w:val="28"/>
          <w:lang w:val="en-US"/>
        </w:rPr>
        <w:t>Components in brief</w:t>
      </w:r>
    </w:p>
    <w:p>
      <w:pPr>
        <w:rPr>
          <w:rFonts w:hint="default"/>
        </w:rPr>
      </w:pPr>
    </w:p>
    <w:p>
      <w:r>
        <w:drawing>
          <wp:inline distT="0" distB="0" distL="114300" distR="114300">
            <wp:extent cx="4967605" cy="3475990"/>
            <wp:effectExtent l="0" t="0" r="444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967605" cy="3475990"/>
                    </a:xfrm>
                    <a:prstGeom prst="rect">
                      <a:avLst/>
                    </a:prstGeom>
                    <a:noFill/>
                    <a:ln w="9525">
                      <a:noFill/>
                    </a:ln>
                  </pic:spPr>
                </pic:pic>
              </a:graphicData>
            </a:graphic>
          </wp:inline>
        </w:drawing>
      </w:r>
    </w:p>
    <w:p>
      <w:pPr>
        <w:rPr>
          <w:rFonts w:hint="default"/>
        </w:rPr>
      </w:pPr>
    </w:p>
    <w:p>
      <w:pPr>
        <w:rPr>
          <w:rStyle w:val="4"/>
          <w:rFonts w:hint="default" w:ascii="Times New Roman" w:hAnsi="Times New Roman" w:cs="Times New Roman"/>
          <w:sz w:val="24"/>
          <w:szCs w:val="24"/>
        </w:rPr>
      </w:pPr>
      <w:r>
        <w:rPr>
          <w:rStyle w:val="4"/>
          <w:rFonts w:hint="default" w:ascii="Times New Roman" w:hAnsi="Times New Roman" w:cs="Times New Roman"/>
          <w:sz w:val="24"/>
          <w:szCs w:val="24"/>
        </w:rPr>
        <w:t>The above diagram shows the</w:t>
      </w:r>
      <w:r>
        <w:rPr>
          <w:rStyle w:val="4"/>
          <w:rFonts w:hint="default" w:ascii="Times New Roman" w:hAnsi="Times New Roman" w:cs="Times New Roman"/>
          <w:sz w:val="24"/>
          <w:szCs w:val="24"/>
          <w:lang w:val="en-US"/>
        </w:rPr>
        <w:t xml:space="preserve"> </w:t>
      </w:r>
      <w:r>
        <w:rPr>
          <w:rStyle w:val="4"/>
          <w:rFonts w:hint="default" w:ascii="Times New Roman" w:hAnsi="Times New Roman" w:cs="Times New Roman"/>
          <w:b/>
          <w:bCs/>
          <w:sz w:val="24"/>
          <w:szCs w:val="24"/>
          <w:lang w:val="en-US"/>
        </w:rPr>
        <w:t>Components</w:t>
      </w:r>
      <w:r>
        <w:rPr>
          <w:rStyle w:val="4"/>
          <w:rFonts w:hint="default" w:ascii="Times New Roman" w:hAnsi="Times New Roman" w:cs="Times New Roman"/>
          <w:sz w:val="24"/>
          <w:szCs w:val="24"/>
          <w:lang w:val="en-US"/>
        </w:rPr>
        <w:t xml:space="preserve"> of Hive</w:t>
      </w:r>
      <w:r>
        <w:rPr>
          <w:rStyle w:val="4"/>
          <w:rFonts w:hint="default" w:ascii="Times New Roman" w:hAnsi="Times New Roman" w:cs="Times New Roman"/>
          <w:sz w:val="24"/>
          <w:szCs w:val="24"/>
        </w:rPr>
        <w:t>. </w:t>
      </w:r>
    </w:p>
    <w:p>
      <w:pPr>
        <w:rPr>
          <w:rFonts w:hint="default"/>
        </w:rPr>
      </w:pP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MapReduce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he default execution engine for Hive because Hive was written originally to use </w:t>
      </w:r>
      <w:r>
        <w:rPr>
          <w:rFonts w:hint="default" w:ascii="Times New Roman" w:hAnsi="Times New Roman" w:cs="Times New Roman"/>
          <w:sz w:val="24"/>
          <w:szCs w:val="24"/>
          <w:lang w:val="en-US"/>
        </w:rPr>
        <w:t>Map Reduce.</w:t>
      </w:r>
      <w:r>
        <w:rPr>
          <w:rFonts w:hint="default" w:ascii="Times New Roman" w:hAnsi="Times New Roman" w:cs="Times New Roman"/>
          <w:sz w:val="24"/>
          <w:szCs w:val="24"/>
        </w:rPr>
        <w:t xml:space="preserve"> The execution engine is controlled by the hive.execution.engine property, which defaults to MR (for </w:t>
      </w:r>
      <w:r>
        <w:rPr>
          <w:rFonts w:hint="default" w:ascii="Times New Roman" w:hAnsi="Times New Roman" w:cs="Times New Roman"/>
          <w:sz w:val="24"/>
          <w:szCs w:val="24"/>
          <w:lang w:val="en-US"/>
        </w:rPr>
        <w:t>Map Reduce</w:t>
      </w:r>
      <w:r>
        <w:rPr>
          <w:rFonts w:hint="default" w:ascii="Times New Roman" w:hAnsi="Times New Roman" w:cs="Times New Roman"/>
          <w:sz w:val="24"/>
          <w:szCs w:val="24"/>
        </w:rPr>
        <w:t>). • Hive can also be run on other execution engines like Tez, spark.</w:t>
      </w:r>
    </w:p>
    <w:p>
      <w:pPr>
        <w:rPr>
          <w:rFonts w:hint="default" w:ascii="Times New Roman" w:hAnsi="Times New Roman" w:cs="Times New Roman" w:eastAsiaTheme="majorEastAsia"/>
          <w:b w:val="0"/>
          <w:i w:val="0"/>
          <w:caps w:val="0"/>
          <w:color w:val="24292E"/>
          <w:spacing w:val="0"/>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UI</w:t>
      </w:r>
      <w:r>
        <w:rPr>
          <w:rFonts w:hint="default" w:ascii="Times New Roman" w:hAnsi="Times New Roman" w:cs="Times New Roman"/>
          <w:sz w:val="24"/>
          <w:szCs w:val="24"/>
        </w:rPr>
        <w:t xml:space="preserve"> :- UI means User Interface, The user interface for users to submit queries and other operations to the system</w:t>
      </w:r>
      <w:r>
        <w:rPr>
          <w:rFonts w:hint="default" w:ascii="Times New Roman" w:hAnsi="Times New Roman" w:cs="Times New Roman"/>
          <w:b/>
          <w:bCs/>
          <w:sz w:val="24"/>
          <w:szCs w:val="24"/>
        </w:rPr>
        <w:t>.Hive Server</w:t>
      </w:r>
      <w:r>
        <w:rPr>
          <w:rFonts w:hint="default" w:ascii="Times New Roman" w:hAnsi="Times New Roman" w:cs="Times New Roman"/>
          <w:sz w:val="24"/>
          <w:szCs w:val="24"/>
        </w:rPr>
        <w:t>: Provides a thrift interface and a JDBC/ODBC server and a way of integrating Hive with other applications.</w:t>
      </w:r>
    </w:p>
    <w:p>
      <w:pPr>
        <w:rPr>
          <w:rFonts w:hint="default"/>
        </w:rPr>
      </w:pPr>
    </w:p>
    <w:p>
      <w:pPr>
        <w:rPr>
          <w:rFonts w:hint="default"/>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Driver </w:t>
      </w:r>
      <w:r>
        <w:rPr>
          <w:rFonts w:hint="default" w:ascii="Times New Roman" w:hAnsi="Times New Roman" w:cs="Times New Roman"/>
          <w:sz w:val="24"/>
          <w:szCs w:val="24"/>
        </w:rPr>
        <w:t>:- The Driver is used for receives the quires from UI .This component implements the notion of session handles and provides execute and fetch APIs modeled on JDBC/ODBC interfaces.</w:t>
      </w:r>
    </w:p>
    <w:p>
      <w:pPr>
        <w:rPr>
          <w:rFonts w:hint="default"/>
          <w:sz w:val="24"/>
          <w:szCs w:val="24"/>
        </w:rPr>
      </w:pPr>
    </w:p>
    <w:p>
      <w:pPr>
        <w:rPr>
          <w:sz w:val="24"/>
          <w:szCs w:val="24"/>
        </w:rPr>
      </w:pPr>
      <w:r>
        <w:rPr>
          <w:rFonts w:hint="default"/>
          <w:b/>
          <w:bCs/>
          <w:sz w:val="24"/>
          <w:szCs w:val="24"/>
        </w:rPr>
        <w:t>Compiler</w:t>
      </w:r>
      <w:r>
        <w:rPr>
          <w:rFonts w:hint="default"/>
          <w:sz w:val="24"/>
          <w:szCs w:val="24"/>
        </w:rPr>
        <w:t xml:space="preserve"> :- The component that parses the query, does semantic analysis on the different query blocks and query expressions and eventually generates an execution plan with the help of the table and partition metadata looked up from the metastore.</w:t>
      </w:r>
    </w:p>
    <w:p>
      <w:pPr>
        <w:rPr>
          <w:rFonts w:hint="default"/>
          <w:sz w:val="24"/>
          <w:szCs w:val="24"/>
        </w:rPr>
      </w:pPr>
    </w:p>
    <w:p>
      <w:pPr>
        <w:rPr>
          <w:rFonts w:hint="default"/>
          <w:sz w:val="24"/>
          <w:szCs w:val="24"/>
        </w:rPr>
      </w:pPr>
      <w:r>
        <w:rPr>
          <w:rFonts w:hint="default"/>
          <w:b/>
          <w:bCs/>
          <w:sz w:val="24"/>
          <w:szCs w:val="24"/>
        </w:rPr>
        <w:t>MetaStore</w:t>
      </w:r>
      <w:r>
        <w:rPr>
          <w:rFonts w:hint="default"/>
          <w:sz w:val="24"/>
          <w:szCs w:val="24"/>
        </w:rPr>
        <w:t xml:space="preserve"> :-  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pPr>
        <w:rPr>
          <w:rFonts w:hint="default"/>
          <w:sz w:val="24"/>
          <w:szCs w:val="24"/>
        </w:rPr>
      </w:pPr>
    </w:p>
    <w:p>
      <w:pPr>
        <w:rPr>
          <w:rFonts w:hint="default"/>
          <w:sz w:val="24"/>
          <w:szCs w:val="24"/>
        </w:rPr>
      </w:pPr>
      <w:r>
        <w:rPr>
          <w:rFonts w:hint="default"/>
          <w:b/>
          <w:bCs/>
          <w:sz w:val="24"/>
          <w:szCs w:val="24"/>
        </w:rPr>
        <w:t>Execution Engine</w:t>
      </w:r>
      <w:r>
        <w:rPr>
          <w:rFonts w:hint="default"/>
          <w:sz w:val="24"/>
          <w:szCs w:val="24"/>
        </w:rPr>
        <w:t xml:space="preserve"> :- The component which executes the execution plan created by the compiler. The plan is a DAG of stages. The execution engine manages the dependencies between these different stages of the plan and executes these stages on the appropriate system components.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3" w:lineRule="atLeast"/>
        <w:ind w:left="0" w:right="0" w:firstLine="0"/>
        <w:jc w:val="both"/>
        <w:rPr>
          <w:rFonts w:hint="default" w:ascii="Times New Roman" w:hAnsi="Times New Roman" w:eastAsia="Lato" w:cs="Times New Roman"/>
          <w:b w:val="0"/>
          <w:i w:val="0"/>
          <w:caps w:val="0"/>
          <w:color w:val="333333"/>
          <w:spacing w:val="0"/>
          <w:sz w:val="24"/>
          <w:szCs w:val="24"/>
          <w:u w:val="none"/>
          <w:bdr w:val="none" w:color="auto" w:sz="0" w:space="0"/>
          <w:shd w:val="clear" w:fill="FFFFFF"/>
        </w:rPr>
      </w:pPr>
    </w:p>
    <w:p>
      <w:pPr>
        <w:keepNext w:val="0"/>
        <w:keepLines w:val="0"/>
        <w:widowControl/>
        <w:suppressLineNumbers w:val="0"/>
        <w:shd w:val="clear" w:fill="FFFFFF"/>
        <w:ind w:left="0" w:firstLine="0"/>
        <w:jc w:val="center"/>
        <w:rPr>
          <w:rFonts w:hint="default" w:ascii="Times New Roman" w:hAnsi="Times New Roman" w:eastAsia="Lato" w:cs="Times New Roman"/>
          <w:b w:val="0"/>
          <w:i w:val="0"/>
          <w:caps w:val="0"/>
          <w:color w:val="333333"/>
          <w:spacing w:val="0"/>
          <w:sz w:val="24"/>
          <w:szCs w:val="24"/>
        </w:rPr>
      </w:pPr>
      <w:ins w:id="0">
        <w:r>
          <w:rPr>
            <w:rFonts w:hint="default" w:ascii="Times New Roman" w:hAnsi="Times New Roman" w:eastAsia="Lato" w:cs="Times New Roman"/>
            <w:b w:val="0"/>
            <w:i w:val="0"/>
            <w:caps w:val="0"/>
            <w:color w:val="333333"/>
            <w:spacing w:val="0"/>
            <w:kern w:val="0"/>
            <w:sz w:val="24"/>
            <w:szCs w:val="24"/>
            <w:bdr w:val="none" w:color="auto" w:sz="0" w:space="0"/>
            <w:shd w:val="clear" w:fill="FFFFFF"/>
            <w:lang w:val="en-US" w:eastAsia="zh-CN" w:bidi="ar"/>
          </w:rPr>
          <w:br w:type="textWrapping"/>
        </w:r>
      </w:ins>
    </w:p>
    <w:p>
      <w:pPr>
        <w:pStyle w:val="3"/>
        <w:rPr>
          <w:rFonts w:hint="default" w:ascii="Times New Roman" w:hAnsi="Times New Roman" w:cs="Times New Roman"/>
          <w:sz w:val="24"/>
          <w:szCs w:val="24"/>
          <w:lang w:val="en-US"/>
        </w:rPr>
      </w:pPr>
    </w:p>
    <w:p>
      <w:pPr>
        <w:rPr>
          <w:rFonts w:hint="eastAsia" w:asciiTheme="minorEastAsia" w:hAnsiTheme="minorEastAsia" w:eastAsiaTheme="minorEastAsia" w:cstheme="minorEastAsia"/>
          <w:b/>
          <w:bCs/>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apple-syste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D4158"/>
    <w:rsid w:val="0718669E"/>
    <w:rsid w:val="0C0E30FC"/>
    <w:rsid w:val="0CF93A1B"/>
    <w:rsid w:val="0E04224D"/>
    <w:rsid w:val="0E551B91"/>
    <w:rsid w:val="121A7111"/>
    <w:rsid w:val="13A837EF"/>
    <w:rsid w:val="15ED1D62"/>
    <w:rsid w:val="19E31173"/>
    <w:rsid w:val="1AFA53A8"/>
    <w:rsid w:val="204742FA"/>
    <w:rsid w:val="21561BB6"/>
    <w:rsid w:val="225B687B"/>
    <w:rsid w:val="25A064B9"/>
    <w:rsid w:val="28864933"/>
    <w:rsid w:val="2E7A22EF"/>
    <w:rsid w:val="3219646C"/>
    <w:rsid w:val="344E54A5"/>
    <w:rsid w:val="359446C9"/>
    <w:rsid w:val="361D4158"/>
    <w:rsid w:val="38AC116A"/>
    <w:rsid w:val="3A361872"/>
    <w:rsid w:val="3E5F0B1B"/>
    <w:rsid w:val="42DB1FF1"/>
    <w:rsid w:val="46011D64"/>
    <w:rsid w:val="46D9374C"/>
    <w:rsid w:val="4776327D"/>
    <w:rsid w:val="47786438"/>
    <w:rsid w:val="49855DF0"/>
    <w:rsid w:val="50C64F2F"/>
    <w:rsid w:val="52746AE7"/>
    <w:rsid w:val="546B4BC5"/>
    <w:rsid w:val="57993E7E"/>
    <w:rsid w:val="58846A88"/>
    <w:rsid w:val="59DA1700"/>
    <w:rsid w:val="5B2E5D14"/>
    <w:rsid w:val="606D60C7"/>
    <w:rsid w:val="6145539B"/>
    <w:rsid w:val="668E30C2"/>
    <w:rsid w:val="685C717C"/>
    <w:rsid w:val="6AFB43E2"/>
    <w:rsid w:val="6BFC4196"/>
    <w:rsid w:val="6DC84660"/>
    <w:rsid w:val="6FA41008"/>
    <w:rsid w:val="72955963"/>
    <w:rsid w:val="78A5153D"/>
    <w:rsid w:val="7D974B26"/>
    <w:rsid w:val="7FC46A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2017-08-17T10:49:00Z</dcterms:created>
  <dc:creator>tibiluser</dc:creator>
  <cp:lastModifiedBy>tibiluser</cp:lastModifiedBy>
  <dcterms:modified xsi:type="dcterms:W3CDTF">2017-08-17T11:59:10Z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